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ED" w:rsidRDefault="003C29ED" w:rsidP="003C29ED">
      <w:pPr>
        <w:pStyle w:val="HTMLPreformatted"/>
        <w:shd w:val="clear" w:color="auto" w:fill="FFFFFF"/>
        <w:rPr>
          <w:rFonts w:ascii="Calibri" w:hAnsi="Calibri" w:cs="Calibri"/>
          <w:color w:val="212121"/>
          <w:sz w:val="22"/>
          <w:szCs w:val="22"/>
          <w:lang w:val="de-DE"/>
        </w:rPr>
      </w:pPr>
    </w:p>
    <w:p w:rsidR="003C29ED" w:rsidRDefault="003C29ED" w:rsidP="003C29ED">
      <w:pPr>
        <w:pStyle w:val="HTMLPreformatted"/>
        <w:shd w:val="clear" w:color="auto" w:fill="FFFFFF"/>
        <w:rPr>
          <w:rFonts w:ascii="Calibri" w:hAnsi="Calibri" w:cs="Calibri"/>
          <w:color w:val="212121"/>
          <w:sz w:val="22"/>
          <w:szCs w:val="22"/>
        </w:rPr>
      </w:pPr>
    </w:p>
    <w:p w:rsidR="003C29ED" w:rsidRDefault="003C29ED" w:rsidP="003C29ED">
      <w:pPr>
        <w:pStyle w:val="ListParagraph"/>
      </w:pPr>
    </w:p>
    <w:p w:rsidR="003C29ED" w:rsidRDefault="003C29ED" w:rsidP="003C29ED">
      <w:pPr>
        <w:pStyle w:val="ListParagraph"/>
        <w:numPr>
          <w:ilvl w:val="0"/>
          <w:numId w:val="2"/>
        </w:numPr>
      </w:pPr>
      <w:r>
        <w:t>During Arrival – Landing here</w:t>
      </w:r>
    </w:p>
    <w:p w:rsidR="003C29ED" w:rsidRDefault="003C29ED" w:rsidP="003C29ED">
      <w:pPr>
        <w:ind w:left="360"/>
      </w:pPr>
      <w:r>
        <w:t xml:space="preserve">If you think you are done after the tiring paperwork for the applying </w:t>
      </w:r>
    </w:p>
    <w:p w:rsidR="003C29ED" w:rsidRDefault="003C29ED" w:rsidP="003C29ED">
      <w:pPr>
        <w:pStyle w:val="ListParagraph"/>
        <w:numPr>
          <w:ilvl w:val="0"/>
          <w:numId w:val="3"/>
        </w:numPr>
      </w:pPr>
      <w:r>
        <w:t>Arrival Assistance</w:t>
      </w:r>
    </w:p>
    <w:p w:rsidR="003C29ED" w:rsidRDefault="003C29ED" w:rsidP="003C29ED">
      <w:pPr>
        <w:pStyle w:val="ListParagraph"/>
        <w:ind w:left="1080"/>
      </w:pPr>
      <w:r>
        <w:t>Germans are well planned. What’s amazing is they are well planned not only about their travels but ours too. Most universities offer an arrival service where German students are assigned to pick up new International students on the day they arrive.</w:t>
      </w:r>
    </w:p>
    <w:p w:rsidR="003C29ED" w:rsidRDefault="003C29ED" w:rsidP="003C29ED">
      <w:pPr>
        <w:pStyle w:val="ListParagraph"/>
        <w:ind w:left="1080"/>
      </w:pPr>
      <w:r>
        <w:t xml:space="preserve">So feel free to register for this service and act like a VIP when a German dude is holding your name card at the </w:t>
      </w:r>
      <w:proofErr w:type="spellStart"/>
      <w:r>
        <w:t>Bahnhof</w:t>
      </w:r>
      <w:proofErr w:type="spellEnd"/>
      <w:r>
        <w:t xml:space="preserve"> when you get down the bus/train.</w:t>
      </w:r>
    </w:p>
    <w:p w:rsidR="003C29ED" w:rsidRDefault="003C29ED" w:rsidP="003C29ED">
      <w:pPr>
        <w:pStyle w:val="ListParagraph"/>
        <w:ind w:left="1080"/>
      </w:pPr>
    </w:p>
    <w:p w:rsidR="003C29ED" w:rsidRDefault="003C29ED" w:rsidP="003C29ED">
      <w:pPr>
        <w:pStyle w:val="ListParagraph"/>
        <w:numPr>
          <w:ilvl w:val="0"/>
          <w:numId w:val="3"/>
        </w:numPr>
      </w:pPr>
      <w:r>
        <w:t xml:space="preserve">Temporary </w:t>
      </w:r>
      <w:proofErr w:type="spellStart"/>
      <w:r>
        <w:t>Accomodation</w:t>
      </w:r>
      <w:proofErr w:type="spellEnd"/>
    </w:p>
    <w:p w:rsidR="003C29ED" w:rsidRDefault="003C29ED" w:rsidP="003C29ED">
      <w:pPr>
        <w:pStyle w:val="ListParagraph"/>
        <w:ind w:left="1080"/>
      </w:pPr>
      <w:r>
        <w:t xml:space="preserve">In case you haven’t found a permanent accommodation with a rental contract. You could look for temporary accommodation in your city at </w:t>
      </w:r>
      <w:proofErr w:type="spellStart"/>
      <w:r>
        <w:t>Webistes</w:t>
      </w:r>
      <w:proofErr w:type="spellEnd"/>
      <w:r>
        <w:t xml:space="preserve"> like Airbnb.com -where landlords share their house or a single room with travelers on a pay per day basis.</w:t>
      </w:r>
    </w:p>
    <w:p w:rsidR="003C29ED" w:rsidRDefault="003C29ED" w:rsidP="003C29ED">
      <w:pPr>
        <w:pStyle w:val="ListParagraph"/>
        <w:ind w:left="1080"/>
      </w:pPr>
      <w:r>
        <w:t xml:space="preserve">Also fun is sharing a room with a </w:t>
      </w:r>
      <w:proofErr w:type="spellStart"/>
      <w:r>
        <w:t>couchsurfer</w:t>
      </w:r>
      <w:proofErr w:type="spellEnd"/>
      <w:r>
        <w:t>. You can register yourself at couchsurfing.com and find a host who is willing to host you for a few days until you find your own room.</w:t>
      </w:r>
    </w:p>
    <w:p w:rsidR="003C29ED" w:rsidRDefault="003C29ED" w:rsidP="003C29ED">
      <w:pPr>
        <w:pStyle w:val="ListParagraph"/>
        <w:ind w:left="1080"/>
      </w:pPr>
    </w:p>
    <w:p w:rsidR="003C29ED" w:rsidRDefault="003C29ED" w:rsidP="003C29ED">
      <w:pPr>
        <w:pStyle w:val="ListParagraph"/>
        <w:ind w:left="1080"/>
      </w:pPr>
      <w:r>
        <w:t>In case you don’t find any place from the available sites, you can always look for cheaper options at hostel.de</w:t>
      </w:r>
    </w:p>
    <w:p w:rsidR="003C29ED" w:rsidRDefault="003C29ED" w:rsidP="003C29ED">
      <w:pPr>
        <w:pStyle w:val="ListParagraph"/>
        <w:ind w:left="1080"/>
      </w:pPr>
    </w:p>
    <w:p w:rsidR="003C29ED" w:rsidRDefault="003C29ED" w:rsidP="003C29ED">
      <w:pPr>
        <w:pStyle w:val="ListParagraph"/>
        <w:numPr>
          <w:ilvl w:val="0"/>
          <w:numId w:val="3"/>
        </w:numPr>
      </w:pPr>
      <w:r>
        <w:t>German for surviving</w:t>
      </w:r>
    </w:p>
    <w:p w:rsidR="003C29ED" w:rsidRPr="00AC180A" w:rsidRDefault="003C29ED" w:rsidP="003C29ED">
      <w:pPr>
        <w:ind w:left="1800"/>
        <w:rPr>
          <w:ins w:id="0" w:author="wini" w:date="2016-11-12T15:35:00Z"/>
          <w:rFonts w:ascii="Calibri" w:hAnsi="Calibri" w:cs="Calibri"/>
        </w:rPr>
        <w:pPrChange w:id="1" w:author="wini" w:date="2016-11-12T15:35:00Z">
          <w:pPr/>
        </w:pPrChange>
      </w:pPr>
      <w:ins w:id="2" w:author="wini" w:date="2016-11-12T15:35:00Z">
        <w:r w:rsidRPr="00AC180A">
          <w:rPr>
            <w:rFonts w:ascii="Calibri" w:hAnsi="Calibri" w:cs="Calibri"/>
          </w:rPr>
          <w:t xml:space="preserve">Let’s start with German ah </w:t>
        </w:r>
        <w:proofErr w:type="spellStart"/>
        <w:r w:rsidRPr="00AC180A">
          <w:rPr>
            <w:rFonts w:ascii="Calibri" w:hAnsi="Calibri" w:cs="Calibri"/>
          </w:rPr>
          <w:t>ah</w:t>
        </w:r>
        <w:proofErr w:type="spellEnd"/>
        <w:r w:rsidRPr="00AC180A">
          <w:rPr>
            <w:rFonts w:ascii="Calibri" w:hAnsi="Calibri" w:cs="Calibri"/>
          </w:rPr>
          <w:t>, that is where you step into the puddle. The German’s call their beloved mother tongue “Deutsch”. Just like English is called “</w:t>
        </w:r>
        <w:proofErr w:type="spellStart"/>
        <w:r w:rsidRPr="00AC180A">
          <w:rPr>
            <w:rFonts w:ascii="Calibri" w:hAnsi="Calibri" w:cs="Calibri"/>
          </w:rPr>
          <w:t>Angrezi</w:t>
        </w:r>
        <w:proofErr w:type="spellEnd"/>
        <w:r w:rsidRPr="00AC180A">
          <w:rPr>
            <w:rFonts w:ascii="Calibri" w:hAnsi="Calibri" w:cs="Calibri"/>
          </w:rPr>
          <w:t xml:space="preserve">” in </w:t>
        </w:r>
        <w:proofErr w:type="spellStart"/>
        <w:r w:rsidRPr="00AC180A">
          <w:rPr>
            <w:rFonts w:ascii="Calibri" w:hAnsi="Calibri" w:cs="Calibri"/>
          </w:rPr>
          <w:t>Hindi.So</w:t>
        </w:r>
        <w:proofErr w:type="spellEnd"/>
        <w:r w:rsidRPr="00AC180A">
          <w:rPr>
            <w:rFonts w:ascii="Calibri" w:hAnsi="Calibri" w:cs="Calibri"/>
          </w:rPr>
          <w:t xml:space="preserve"> no wonder this country is called “Deutschland”-the land of Deutsch speaking people. </w:t>
        </w:r>
      </w:ins>
    </w:p>
    <w:p w:rsidR="003C29ED" w:rsidRPr="00DF6BC7" w:rsidRDefault="003C29ED" w:rsidP="003C29ED">
      <w:pPr>
        <w:shd w:val="clear" w:color="auto" w:fill="FFFFFF"/>
        <w:spacing w:after="0" w:line="240" w:lineRule="auto"/>
        <w:ind w:left="1800"/>
        <w:outlineLvl w:val="2"/>
        <w:rPr>
          <w:ins w:id="3" w:author="wini" w:date="2016-11-12T15:35:00Z"/>
          <w:rFonts w:ascii="Calibri" w:eastAsia="Times New Roman" w:hAnsi="Calibri" w:cs="Calibri"/>
        </w:rPr>
        <w:pPrChange w:id="4" w:author="wini" w:date="2016-11-12T15:35:00Z">
          <w:pPr>
            <w:shd w:val="clear" w:color="auto" w:fill="FFFFFF"/>
            <w:spacing w:after="0" w:line="240" w:lineRule="auto"/>
            <w:outlineLvl w:val="2"/>
          </w:pPr>
        </w:pPrChange>
      </w:pPr>
      <w:ins w:id="5" w:author="wini" w:date="2016-11-12T15:35:00Z">
        <w:r w:rsidRPr="00AC180A">
          <w:rPr>
            <w:rFonts w:ascii="Calibri" w:hAnsi="Calibri" w:cs="Calibri"/>
          </w:rPr>
          <w:t xml:space="preserve"> So the moment you step </w:t>
        </w:r>
        <w:proofErr w:type="gramStart"/>
        <w:r w:rsidRPr="00AC180A">
          <w:rPr>
            <w:rFonts w:ascii="Calibri" w:hAnsi="Calibri" w:cs="Calibri"/>
          </w:rPr>
          <w:t>in ,</w:t>
        </w:r>
        <w:proofErr w:type="gramEnd"/>
        <w:r w:rsidRPr="00AC180A">
          <w:rPr>
            <w:rFonts w:ascii="Calibri" w:hAnsi="Calibri" w:cs="Calibri"/>
          </w:rPr>
          <w:t xml:space="preserve"> if you find “</w:t>
        </w:r>
        <w:proofErr w:type="spellStart"/>
        <w:r w:rsidRPr="00AC180A">
          <w:rPr>
            <w:rFonts w:ascii="Calibri" w:hAnsi="Calibri" w:cs="Calibri"/>
          </w:rPr>
          <w:t>Wilkommen</w:t>
        </w:r>
        <w:proofErr w:type="spellEnd"/>
        <w:r w:rsidRPr="00AC180A">
          <w:rPr>
            <w:rFonts w:ascii="Calibri" w:hAnsi="Calibri" w:cs="Calibri"/>
          </w:rPr>
          <w:t xml:space="preserve"> Deutschland” it wouldn’t seem like rocket science would it? To make yourselves comfortable in this foreign land you </w:t>
        </w:r>
        <w:r>
          <w:fldChar w:fldCharType="begin"/>
        </w:r>
        <w:r>
          <w:instrText xml:space="preserve"> HYPERLINK "https://de.wikipedia.org/wiki/Ausl%C3%A4nder" </w:instrText>
        </w:r>
        <w:r>
          <w:fldChar w:fldCharType="separate"/>
        </w:r>
        <w:proofErr w:type="spellStart"/>
        <w:r w:rsidRPr="00AC180A">
          <w:rPr>
            <w:rFonts w:ascii="Calibri" w:eastAsia="Times New Roman" w:hAnsi="Calibri" w:cs="Calibri"/>
          </w:rPr>
          <w:t>Auslände</w:t>
        </w:r>
        <w:r>
          <w:rPr>
            <w:rFonts w:ascii="Calibri" w:eastAsia="Times New Roman" w:hAnsi="Calibri" w:cs="Calibri"/>
          </w:rPr>
          <w:fldChar w:fldCharType="end"/>
        </w:r>
        <w:r w:rsidRPr="00AC180A">
          <w:rPr>
            <w:rFonts w:ascii="Calibri" w:eastAsia="Times New Roman" w:hAnsi="Calibri" w:cs="Calibri"/>
          </w:rPr>
          <w:t>r</w:t>
        </w:r>
        <w:proofErr w:type="spellEnd"/>
        <w:r w:rsidRPr="00AC180A">
          <w:rPr>
            <w:rFonts w:ascii="Calibri" w:eastAsia="Times New Roman" w:hAnsi="Calibri" w:cs="Calibri"/>
          </w:rPr>
          <w:t>(Foreigners)</w:t>
        </w:r>
      </w:ins>
    </w:p>
    <w:p w:rsidR="003C29ED" w:rsidRPr="00AC180A" w:rsidRDefault="003C29ED" w:rsidP="003C29ED">
      <w:pPr>
        <w:pStyle w:val="HTMLPreformatted"/>
        <w:shd w:val="clear" w:color="auto" w:fill="FFFFFF"/>
        <w:ind w:left="1800"/>
        <w:rPr>
          <w:ins w:id="6" w:author="wini" w:date="2016-11-12T15:35:00Z"/>
          <w:rFonts w:ascii="Calibri" w:hAnsi="Calibri" w:cs="Calibri"/>
          <w:color w:val="212121"/>
          <w:sz w:val="22"/>
          <w:szCs w:val="22"/>
          <w:lang w:val="de-DE"/>
        </w:rPr>
        <w:pPrChange w:id="7" w:author="wini" w:date="2016-11-12T15:35:00Z">
          <w:pPr>
            <w:pStyle w:val="HTMLPreformatted"/>
            <w:shd w:val="clear" w:color="auto" w:fill="FFFFFF"/>
          </w:pPr>
        </w:pPrChange>
      </w:pPr>
      <w:ins w:id="8" w:author="wini" w:date="2016-11-12T15:35:00Z">
        <w:r w:rsidRPr="00AC180A">
          <w:rPr>
            <w:rFonts w:ascii="Calibri" w:hAnsi="Calibri" w:cs="Calibri"/>
            <w:sz w:val="22"/>
            <w:szCs w:val="22"/>
          </w:rPr>
          <w:t xml:space="preserve"> must learn </w:t>
        </w:r>
        <w:r w:rsidRPr="00AC180A">
          <w:rPr>
            <w:rFonts w:ascii="Calibri" w:hAnsi="Calibri" w:cs="Calibri"/>
            <w:color w:val="212121"/>
            <w:sz w:val="22"/>
            <w:szCs w:val="22"/>
            <w:lang w:val="de-DE"/>
          </w:rPr>
          <w:t xml:space="preserve">ein bisschen (a little) Deutsch. It doesn’t sound so hard as you’ll see. There are a number of websites and app’s that make learning Deutsch super </w:t>
        </w:r>
        <w:r>
          <w:rPr>
            <w:rFonts w:ascii="Calibri" w:hAnsi="Calibri" w:cs="Calibri"/>
            <w:color w:val="212121"/>
            <w:sz w:val="22"/>
            <w:szCs w:val="22"/>
            <w:lang w:val="de-DE"/>
          </w:rPr>
          <w:t xml:space="preserve">amusing and </w:t>
        </w:r>
        <w:r w:rsidRPr="00AC180A">
          <w:rPr>
            <w:rFonts w:ascii="Calibri" w:hAnsi="Calibri" w:cs="Calibri"/>
            <w:color w:val="212121"/>
            <w:sz w:val="22"/>
            <w:szCs w:val="22"/>
            <w:lang w:val="de-DE"/>
          </w:rPr>
          <w:t>fun.</w:t>
        </w:r>
      </w:ins>
    </w:p>
    <w:p w:rsidR="003C29ED" w:rsidRPr="00AC180A" w:rsidRDefault="003C29ED" w:rsidP="003C29ED">
      <w:pPr>
        <w:pStyle w:val="HTMLPreformatted"/>
        <w:shd w:val="clear" w:color="auto" w:fill="FFFFFF"/>
        <w:ind w:left="1800"/>
        <w:rPr>
          <w:ins w:id="9" w:author="wini" w:date="2016-11-12T15:35:00Z"/>
          <w:rFonts w:ascii="Calibri" w:hAnsi="Calibri" w:cs="Calibri"/>
          <w:color w:val="212121"/>
          <w:sz w:val="22"/>
          <w:szCs w:val="22"/>
          <w:lang w:val="de-DE"/>
        </w:rPr>
        <w:pPrChange w:id="10" w:author="wini" w:date="2016-11-12T15:35:00Z">
          <w:pPr>
            <w:pStyle w:val="HTMLPreformatted"/>
            <w:shd w:val="clear" w:color="auto" w:fill="FFFFFF"/>
          </w:pPr>
        </w:pPrChange>
      </w:pPr>
    </w:p>
    <w:p w:rsidR="003C29ED" w:rsidRPr="00AC180A" w:rsidRDefault="003C29ED" w:rsidP="003C29ED">
      <w:pPr>
        <w:pStyle w:val="HTMLPreformatted"/>
        <w:shd w:val="clear" w:color="auto" w:fill="FFFFFF"/>
        <w:ind w:left="1800"/>
        <w:rPr>
          <w:ins w:id="11" w:author="wini" w:date="2016-11-12T15:35:00Z"/>
          <w:rFonts w:ascii="Calibri" w:hAnsi="Calibri" w:cs="Calibri"/>
          <w:color w:val="212121"/>
          <w:sz w:val="22"/>
          <w:szCs w:val="22"/>
          <w:lang w:val="de-DE"/>
        </w:rPr>
        <w:pPrChange w:id="12" w:author="wini" w:date="2016-11-12T15:35:00Z">
          <w:pPr>
            <w:pStyle w:val="HTMLPreformatted"/>
            <w:shd w:val="clear" w:color="auto" w:fill="FFFFFF"/>
          </w:pPr>
        </w:pPrChange>
      </w:pPr>
      <w:ins w:id="13" w:author="wini" w:date="2016-11-12T15:35:00Z">
        <w:r w:rsidRPr="00AC180A">
          <w:rPr>
            <w:rFonts w:ascii="Calibri" w:hAnsi="Calibri" w:cs="Calibri"/>
            <w:color w:val="212121"/>
            <w:sz w:val="22"/>
            <w:szCs w:val="22"/>
            <w:lang w:val="de-DE"/>
          </w:rPr>
          <w:t xml:space="preserve">Check out these cool sources to make your German learning fun. </w:t>
        </w:r>
      </w:ins>
    </w:p>
    <w:p w:rsidR="003C29ED" w:rsidRPr="00AC180A" w:rsidRDefault="003C29ED" w:rsidP="003C29ED">
      <w:pPr>
        <w:pStyle w:val="HTMLPreformatted"/>
        <w:numPr>
          <w:ilvl w:val="0"/>
          <w:numId w:val="1"/>
        </w:numPr>
        <w:shd w:val="clear" w:color="auto" w:fill="FFFFFF"/>
        <w:ind w:left="2520"/>
        <w:rPr>
          <w:ins w:id="14" w:author="wini" w:date="2016-11-12T15:35:00Z"/>
          <w:rFonts w:ascii="Calibri" w:hAnsi="Calibri" w:cs="Calibri"/>
          <w:color w:val="212121"/>
          <w:sz w:val="22"/>
          <w:szCs w:val="22"/>
        </w:rPr>
        <w:pPrChange w:id="15" w:author="wini" w:date="2016-11-12T15:35:00Z">
          <w:pPr>
            <w:pStyle w:val="HTMLPreformatted"/>
            <w:numPr>
              <w:numId w:val="1"/>
            </w:numPr>
            <w:shd w:val="clear" w:color="auto" w:fill="FFFFFF"/>
            <w:ind w:left="720" w:hanging="360"/>
          </w:pPr>
        </w:pPrChange>
      </w:pPr>
      <w:ins w:id="16" w:author="wini" w:date="2016-11-12T15:35:00Z">
        <w:r w:rsidRPr="00AC180A">
          <w:rPr>
            <w:rFonts w:ascii="Calibri" w:hAnsi="Calibri" w:cs="Calibri"/>
            <w:color w:val="212121"/>
            <w:sz w:val="22"/>
            <w:szCs w:val="22"/>
            <w:lang w:val="de-DE"/>
          </w:rPr>
          <w:t>Duolingo- perfect app to learn minimal Deutsch vocabulary and pronunciation. It’s fun , interative and you can compete with others trying to learn German.</w:t>
        </w:r>
      </w:ins>
    </w:p>
    <w:p w:rsidR="003C29ED" w:rsidRPr="00AC180A" w:rsidRDefault="003C29ED" w:rsidP="003C29ED">
      <w:pPr>
        <w:pStyle w:val="HTMLPreformatted"/>
        <w:numPr>
          <w:ilvl w:val="0"/>
          <w:numId w:val="1"/>
        </w:numPr>
        <w:shd w:val="clear" w:color="auto" w:fill="FFFFFF"/>
        <w:ind w:left="2520"/>
        <w:rPr>
          <w:ins w:id="17" w:author="wini" w:date="2016-11-12T15:35:00Z"/>
          <w:rFonts w:ascii="Calibri" w:hAnsi="Calibri" w:cs="Calibri"/>
          <w:color w:val="212121"/>
          <w:sz w:val="22"/>
          <w:szCs w:val="22"/>
        </w:rPr>
        <w:pPrChange w:id="18" w:author="wini" w:date="2016-11-12T15:35:00Z">
          <w:pPr>
            <w:pStyle w:val="HTMLPreformatted"/>
            <w:numPr>
              <w:numId w:val="1"/>
            </w:numPr>
            <w:shd w:val="clear" w:color="auto" w:fill="FFFFFF"/>
            <w:ind w:left="720" w:hanging="360"/>
          </w:pPr>
        </w:pPrChange>
      </w:pPr>
      <w:ins w:id="19" w:author="wini" w:date="2016-11-12T15:35:00Z">
        <w:r w:rsidRPr="00AC180A">
          <w:rPr>
            <w:rFonts w:ascii="Calibri" w:hAnsi="Calibri" w:cs="Calibri"/>
            <w:color w:val="212121"/>
            <w:sz w:val="22"/>
            <w:szCs w:val="22"/>
            <w:lang w:val="de-DE"/>
          </w:rPr>
          <w:t>Learn German with Herr Antim- on youtube</w:t>
        </w:r>
      </w:ins>
    </w:p>
    <w:p w:rsidR="003C29ED" w:rsidRPr="00AC180A" w:rsidRDefault="003C29ED" w:rsidP="003C29ED">
      <w:pPr>
        <w:pStyle w:val="HTMLPreformatted"/>
        <w:numPr>
          <w:ilvl w:val="0"/>
          <w:numId w:val="1"/>
        </w:numPr>
        <w:shd w:val="clear" w:color="auto" w:fill="FFFFFF"/>
        <w:ind w:left="2520"/>
        <w:rPr>
          <w:ins w:id="20" w:author="wini" w:date="2016-11-12T15:35:00Z"/>
          <w:rFonts w:ascii="Calibri" w:hAnsi="Calibri" w:cs="Calibri"/>
          <w:color w:val="212121"/>
          <w:sz w:val="22"/>
          <w:szCs w:val="22"/>
        </w:rPr>
        <w:pPrChange w:id="21" w:author="wini" w:date="2016-11-12T15:35:00Z">
          <w:pPr>
            <w:pStyle w:val="HTMLPreformatted"/>
            <w:numPr>
              <w:numId w:val="1"/>
            </w:numPr>
            <w:shd w:val="clear" w:color="auto" w:fill="FFFFFF"/>
            <w:ind w:left="720" w:hanging="360"/>
          </w:pPr>
        </w:pPrChange>
      </w:pPr>
      <w:ins w:id="22" w:author="wini" w:date="2016-11-12T15:35:00Z">
        <w:r w:rsidRPr="00AC180A">
          <w:rPr>
            <w:rFonts w:ascii="Calibri" w:hAnsi="Calibri" w:cs="Calibri"/>
            <w:color w:val="212121"/>
            <w:sz w:val="22"/>
            <w:szCs w:val="22"/>
            <w:lang w:val="de-DE"/>
          </w:rPr>
          <w:t>DW- lernen</w:t>
        </w:r>
      </w:ins>
    </w:p>
    <w:p w:rsidR="003C29ED" w:rsidRPr="009146A7" w:rsidRDefault="003C29ED" w:rsidP="003C29ED">
      <w:pPr>
        <w:pStyle w:val="HTMLPreformatted"/>
        <w:numPr>
          <w:ilvl w:val="0"/>
          <w:numId w:val="1"/>
        </w:numPr>
        <w:shd w:val="clear" w:color="auto" w:fill="FFFFFF"/>
        <w:ind w:left="2520"/>
        <w:rPr>
          <w:ins w:id="23" w:author="wini" w:date="2016-11-12T15:35:00Z"/>
          <w:rFonts w:ascii="Calibri" w:hAnsi="Calibri" w:cs="Calibri"/>
          <w:color w:val="212121"/>
          <w:sz w:val="22"/>
          <w:szCs w:val="22"/>
        </w:rPr>
        <w:pPrChange w:id="24" w:author="wini" w:date="2016-11-12T15:35:00Z">
          <w:pPr>
            <w:pStyle w:val="HTMLPreformatted"/>
            <w:numPr>
              <w:numId w:val="1"/>
            </w:numPr>
            <w:shd w:val="clear" w:color="auto" w:fill="FFFFFF"/>
            <w:ind w:left="720" w:hanging="360"/>
          </w:pPr>
        </w:pPrChange>
      </w:pPr>
      <w:ins w:id="25" w:author="wini" w:date="2016-11-12T15:35:00Z">
        <w:r w:rsidRPr="00AC180A">
          <w:rPr>
            <w:rFonts w:ascii="Calibri" w:hAnsi="Calibri" w:cs="Calibri"/>
            <w:color w:val="212121"/>
            <w:sz w:val="22"/>
            <w:szCs w:val="22"/>
            <w:lang w:val="de-DE"/>
          </w:rPr>
          <w:t>Deutsch Lernen- they post fun anecdotes on day to day German.</w:t>
        </w:r>
      </w:ins>
    </w:p>
    <w:p w:rsidR="003C29ED" w:rsidRDefault="003C29ED" w:rsidP="003C29ED">
      <w:pPr>
        <w:pStyle w:val="ListParagraph"/>
        <w:ind w:left="1080"/>
      </w:pPr>
    </w:p>
    <w:p w:rsidR="003C29ED" w:rsidRDefault="003C29ED" w:rsidP="003C29ED">
      <w:pPr>
        <w:pStyle w:val="ListParagraph"/>
        <w:numPr>
          <w:ilvl w:val="0"/>
          <w:numId w:val="3"/>
        </w:numPr>
      </w:pPr>
      <w:r>
        <w:t>Transportation within Germany</w:t>
      </w:r>
    </w:p>
    <w:p w:rsidR="003C29ED" w:rsidRDefault="003C29ED" w:rsidP="003C29ED">
      <w:pPr>
        <w:pStyle w:val="ListParagraph"/>
        <w:ind w:left="1080"/>
      </w:pPr>
      <w:r>
        <w:lastRenderedPageBreak/>
        <w:t>Germany is well connected by trains.</w:t>
      </w:r>
    </w:p>
    <w:p w:rsidR="003C29ED" w:rsidRDefault="003C29ED" w:rsidP="003C29ED">
      <w:pPr>
        <w:pStyle w:val="ListParagraph"/>
        <w:ind w:left="1080"/>
      </w:pPr>
      <w:r>
        <w:t xml:space="preserve">The moment you step into airport you can find a connection to the nearest </w:t>
      </w:r>
      <w:proofErr w:type="spellStart"/>
      <w:proofErr w:type="gramStart"/>
      <w:r>
        <w:t>bahnhof</w:t>
      </w:r>
      <w:proofErr w:type="spellEnd"/>
      <w:r>
        <w:t>(</w:t>
      </w:r>
      <w:proofErr w:type="gramEnd"/>
      <w:r>
        <w:t>Central bus and train station) straight from the airport.</w:t>
      </w:r>
    </w:p>
    <w:p w:rsidR="003C29ED" w:rsidRDefault="003C29ED" w:rsidP="003C29ED">
      <w:pPr>
        <w:pStyle w:val="ListParagraph"/>
        <w:ind w:left="1080"/>
      </w:pPr>
      <w:r>
        <w:t xml:space="preserve">There are regional trains and </w:t>
      </w:r>
      <w:proofErr w:type="gramStart"/>
      <w:r>
        <w:t>ICE(</w:t>
      </w:r>
      <w:proofErr w:type="gramEnd"/>
      <w:r>
        <w:t>fast trains) to help you reach your destination quicker. For any bus, train connections and booking you can look at the official website of the German Transportation system bahn.de.</w:t>
      </w:r>
    </w:p>
    <w:p w:rsidR="003C29ED" w:rsidRDefault="003C29ED" w:rsidP="003C29ED">
      <w:pPr>
        <w:pStyle w:val="ListParagraph"/>
        <w:ind w:left="1080"/>
      </w:pPr>
      <w:r>
        <w:t xml:space="preserve">In case you prefer to travel by bus, look for meinfernbus.de or </w:t>
      </w:r>
      <w:proofErr w:type="gramStart"/>
      <w:r>
        <w:t>megabus.de .</w:t>
      </w:r>
      <w:proofErr w:type="gramEnd"/>
      <w:r>
        <w:t xml:space="preserve"> They offer cheaper alternative to trains and have more connections even to a remote place.</w:t>
      </w:r>
    </w:p>
    <w:p w:rsidR="003C29ED" w:rsidRDefault="003C29ED" w:rsidP="003C29ED">
      <w:pPr>
        <w:pStyle w:val="ListParagraph"/>
        <w:ind w:left="1080"/>
      </w:pPr>
    </w:p>
    <w:p w:rsidR="003C29ED" w:rsidRDefault="003C29ED" w:rsidP="003C29ED">
      <w:pPr>
        <w:pStyle w:val="ListParagraph"/>
        <w:numPr>
          <w:ilvl w:val="0"/>
          <w:numId w:val="3"/>
        </w:numPr>
      </w:pPr>
      <w:r>
        <w:t>Currency Exchange</w:t>
      </w:r>
    </w:p>
    <w:p w:rsidR="003C29ED" w:rsidRDefault="003C29ED" w:rsidP="003C29ED">
      <w:pPr>
        <w:ind w:left="720"/>
      </w:pPr>
    </w:p>
    <w:p w:rsidR="006002E2" w:rsidRDefault="003C29ED">
      <w:bookmarkStart w:id="26" w:name="_GoBack"/>
      <w:bookmarkEnd w:id="26"/>
    </w:p>
    <w:sectPr w:rsidR="0060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97A"/>
    <w:multiLevelType w:val="hybridMultilevel"/>
    <w:tmpl w:val="7A848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22A9E"/>
    <w:multiLevelType w:val="hybridMultilevel"/>
    <w:tmpl w:val="07EE7E4C"/>
    <w:lvl w:ilvl="0" w:tplc="667AD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352542"/>
    <w:multiLevelType w:val="hybridMultilevel"/>
    <w:tmpl w:val="1678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i">
    <w15:presenceInfo w15:providerId="None" w15:userId="w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ED"/>
    <w:rsid w:val="003C29ED"/>
    <w:rsid w:val="00A27DDE"/>
    <w:rsid w:val="00CE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0BF52-3938-4AFE-99AD-543AFCEE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2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2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9ED"/>
    <w:rPr>
      <w:rFonts w:ascii="Courier New" w:eastAsia="Times New Roman" w:hAnsi="Courier New" w:cs="Courier New"/>
      <w:sz w:val="20"/>
      <w:szCs w:val="20"/>
    </w:rPr>
  </w:style>
  <w:style w:type="paragraph" w:styleId="ListParagraph">
    <w:name w:val="List Paragraph"/>
    <w:basedOn w:val="Normal"/>
    <w:uiPriority w:val="34"/>
    <w:qFormat/>
    <w:rsid w:val="003C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dc:creator>
  <cp:keywords/>
  <dc:description/>
  <cp:lastModifiedBy>wini</cp:lastModifiedBy>
  <cp:revision>1</cp:revision>
  <dcterms:created xsi:type="dcterms:W3CDTF">2016-11-12T15:39:00Z</dcterms:created>
  <dcterms:modified xsi:type="dcterms:W3CDTF">2016-11-12T15:40:00Z</dcterms:modified>
</cp:coreProperties>
</file>